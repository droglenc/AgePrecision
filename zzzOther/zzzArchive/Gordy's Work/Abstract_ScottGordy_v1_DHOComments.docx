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893AF" w14:textId="6885CA33" w:rsidR="00B16511" w:rsidRDefault="00E665AA">
      <w:r>
        <w:t>Fish age estimations are</w:t>
      </w:r>
      <w:del w:id="0" w:author="Derek Ogle" w:date="2021-02-14T17:53:00Z">
        <w:r w:rsidDel="00767BBA">
          <w:delText xml:space="preserve"> an</w:delText>
        </w:r>
      </w:del>
      <w:r>
        <w:t xml:space="preserve"> instrumental</w:t>
      </w:r>
      <w:del w:id="1" w:author="Derek Ogle" w:date="2021-02-14T17:53:00Z">
        <w:r w:rsidDel="00767BBA">
          <w:delText xml:space="preserve"> tool</w:delText>
        </w:r>
      </w:del>
      <w:r>
        <w:t xml:space="preserve"> for</w:t>
      </w:r>
      <w:del w:id="2" w:author="Derek Ogle" w:date="2021-02-14T17:53:00Z">
        <w:r w:rsidDel="00767BBA">
          <w:delText xml:space="preserve"> proper</w:delText>
        </w:r>
      </w:del>
      <w:r>
        <w:t xml:space="preserve"> understanding </w:t>
      </w:r>
      <w:del w:id="3" w:author="Derek Ogle" w:date="2021-02-14T17:53:00Z">
        <w:r w:rsidDel="00767BBA">
          <w:delText xml:space="preserve">of </w:delText>
        </w:r>
      </w:del>
      <w:r>
        <w:t>fish population dynamics such as age structure and mortality</w:t>
      </w:r>
      <w:del w:id="4" w:author="Derek Ogle" w:date="2021-02-14T17:53:00Z">
        <w:r w:rsidDel="00767BBA">
          <w:delText xml:space="preserve"> trends</w:delText>
        </w:r>
      </w:del>
      <w:r>
        <w:t>, and thus play</w:t>
      </w:r>
      <w:del w:id="5" w:author="Derek Ogle" w:date="2021-02-14T17:53:00Z">
        <w:r w:rsidDel="00767BBA">
          <w:delText>s</w:delText>
        </w:r>
      </w:del>
      <w:r>
        <w:t xml:space="preserve"> an important role in</w:t>
      </w:r>
      <w:del w:id="6" w:author="Derek Ogle" w:date="2021-02-14T17:53:00Z">
        <w:r w:rsidDel="00767BBA">
          <w:delText xml:space="preserve"> the</w:delText>
        </w:r>
      </w:del>
      <w:r>
        <w:t xml:space="preserve"> management of </w:t>
      </w:r>
      <w:del w:id="7" w:author="Derek Ogle" w:date="2021-02-14T17:53:00Z">
        <w:r w:rsidDel="00767BBA">
          <w:delText xml:space="preserve">commercial and non-commercial </w:delText>
        </w:r>
      </w:del>
      <w:r>
        <w:t>fisheries as well as the conservation of rare and endangered fish populations</w:t>
      </w:r>
      <w:del w:id="8" w:author="Derek Ogle" w:date="2021-02-14T17:54:00Z">
        <w:r w:rsidDel="00767BBA">
          <w:delText xml:space="preserve"> globally</w:delText>
        </w:r>
      </w:del>
      <w:r>
        <w:t>. Ages are estimated most often from readings of various calcified structures. Readings are taken either multiple times by one individual (</w:t>
      </w:r>
      <w:del w:id="9" w:author="Derek Ogle" w:date="2021-02-14T17:54:00Z">
        <w:r w:rsidDel="00767BBA">
          <w:delText xml:space="preserve">defined as </w:delText>
        </w:r>
      </w:del>
      <w:r>
        <w:t>within</w:t>
      </w:r>
      <w:ins w:id="10" w:author="Derek Ogle" w:date="2021-02-14T17:54:00Z">
        <w:r w:rsidR="00767BBA">
          <w:t>-reader) or</w:t>
        </w:r>
      </w:ins>
      <w:del w:id="11" w:author="Derek Ogle" w:date="2021-02-14T17:54:00Z">
        <w:r w:rsidDel="00767BBA">
          <w:delText>,</w:delText>
        </w:r>
      </w:del>
      <w:r>
        <w:t xml:space="preserve"> one time </w:t>
      </w:r>
      <w:ins w:id="12" w:author="Derek Ogle" w:date="2021-02-14T17:54:00Z">
        <w:r w:rsidR="00767BBA">
          <w:t>by</w:t>
        </w:r>
      </w:ins>
      <w:del w:id="13" w:author="Derek Ogle" w:date="2021-02-14T17:54:00Z">
        <w:r w:rsidDel="00767BBA">
          <w:delText>from</w:delText>
        </w:r>
      </w:del>
      <w:r>
        <w:t xml:space="preserve"> multiple individuals (</w:t>
      </w:r>
      <w:del w:id="14" w:author="Derek Ogle" w:date="2021-02-14T17:54:00Z">
        <w:r w:rsidDel="00767BBA">
          <w:delText xml:space="preserve">defined as </w:delText>
        </w:r>
      </w:del>
      <w:r>
        <w:t>between</w:t>
      </w:r>
      <w:ins w:id="15" w:author="Derek Ogle" w:date="2021-02-14T17:55:00Z">
        <w:r w:rsidR="00767BBA">
          <w:t>-reader</w:t>
        </w:r>
      </w:ins>
      <w:proofErr w:type="gramStart"/>
      <w:r>
        <w:t>)</w:t>
      </w:r>
      <w:proofErr w:type="gramEnd"/>
      <w:del w:id="16" w:author="Derek Ogle" w:date="2021-02-14T17:55:00Z">
        <w:r w:rsidDel="00767BBA">
          <w:delText>, or multiple times by multiple individuals (defined as both). The accuracy of readings is related to validation and will not be discussed here</w:delText>
        </w:r>
      </w:del>
      <w:r>
        <w:t xml:space="preserve">. </w:t>
      </w:r>
      <w:del w:id="17" w:author="Derek Ogle" w:date="2021-02-14T17:55:00Z">
        <w:r w:rsidDel="00767BBA">
          <w:delText>The p</w:delText>
        </w:r>
      </w:del>
      <w:ins w:id="18" w:author="Derek Ogle" w:date="2021-02-14T17:55:00Z">
        <w:r w:rsidR="00767BBA">
          <w:t>P</w:t>
        </w:r>
      </w:ins>
      <w:r>
        <w:t>recision, or consistency of these readings</w:t>
      </w:r>
      <w:ins w:id="19" w:author="Derek Ogle" w:date="2021-02-14T17:55:00Z">
        <w:r w:rsidR="00767BBA">
          <w:t>,</w:t>
        </w:r>
      </w:ins>
      <w:r>
        <w:t xml:space="preserve"> </w:t>
      </w:r>
      <w:ins w:id="20" w:author="Derek Ogle" w:date="2021-02-15T08:17:00Z">
        <w:r w:rsidR="00986BD8">
          <w:t>is most often</w:t>
        </w:r>
      </w:ins>
      <w:del w:id="21" w:author="Derek Ogle" w:date="2021-02-15T08:17:00Z">
        <w:r w:rsidDel="00986BD8">
          <w:delText>can be</w:delText>
        </w:r>
      </w:del>
      <w:r>
        <w:t xml:space="preserve"> measured by </w:t>
      </w:r>
      <w:del w:id="22" w:author="Derek Ogle" w:date="2021-02-15T08:17:00Z">
        <w:r w:rsidDel="00986BD8">
          <w:delText>multiple metrics, with</w:delText>
        </w:r>
      </w:del>
      <w:r>
        <w:t xml:space="preserve"> the average coefficient of variation (</w:t>
      </w:r>
      <w:del w:id="23" w:author="Derek Ogle" w:date="2021-02-14T17:55:00Z">
        <w:r w:rsidDel="00767BBA">
          <w:delText xml:space="preserve">henceforth referred to as </w:delText>
        </w:r>
      </w:del>
      <w:r>
        <w:t>ACV)</w:t>
      </w:r>
      <w:del w:id="24" w:author="Derek Ogle" w:date="2021-02-15T08:17:00Z">
        <w:r w:rsidDel="00986BD8">
          <w:delText xml:space="preserve"> being </w:delText>
        </w:r>
      </w:del>
      <w:del w:id="25" w:author="Derek Ogle" w:date="2021-02-14T17:55:00Z">
        <w:r w:rsidDel="00767BBA">
          <w:delText xml:space="preserve">the </w:delText>
        </w:r>
      </w:del>
      <w:del w:id="26" w:author="Derek Ogle" w:date="2021-02-15T08:17:00Z">
        <w:r w:rsidDel="00986BD8">
          <w:delText>most common</w:delText>
        </w:r>
      </w:del>
      <w:del w:id="27" w:author="Derek Ogle" w:date="2021-02-14T17:55:00Z">
        <w:r w:rsidDel="00767BBA">
          <w:delText xml:space="preserve"> </w:delText>
        </w:r>
      </w:del>
      <w:del w:id="28" w:author="Derek Ogle" w:date="2021-02-14T17:56:00Z">
        <w:r w:rsidDel="00767BBA">
          <w:delText>metric in use among the fisheries literature</w:delText>
        </w:r>
      </w:del>
      <w:r>
        <w:t xml:space="preserve">. In this study, we </w:t>
      </w:r>
      <w:del w:id="29" w:author="Derek Ogle" w:date="2021-02-14T17:57:00Z">
        <w:r w:rsidDel="00767BBA">
          <w:delText xml:space="preserve">will </w:delText>
        </w:r>
      </w:del>
      <w:bookmarkStart w:id="30" w:name="_GoBack"/>
      <w:bookmarkEnd w:id="30"/>
      <w:r>
        <w:t>ascertain the effects of independent variables such as the calcified structure</w:t>
      </w:r>
      <w:del w:id="31" w:author="Derek Ogle" w:date="2021-02-14T17:56:00Z">
        <w:r w:rsidDel="00767BBA">
          <w:delText>s</w:delText>
        </w:r>
      </w:del>
      <w:r>
        <w:t xml:space="preserve"> examined, the number of readings, and</w:t>
      </w:r>
      <w:del w:id="32" w:author="Derek Ogle" w:date="2021-02-14T17:56:00Z">
        <w:r w:rsidDel="00767BBA">
          <w:delText xml:space="preserve"> the</w:delText>
        </w:r>
      </w:del>
      <w:r>
        <w:t xml:space="preserve"> type of reading</w:t>
      </w:r>
      <w:del w:id="33" w:author="Derek Ogle" w:date="2021-02-14T17:56:00Z">
        <w:r w:rsidDel="00767BBA">
          <w:delText>s taken</w:delText>
        </w:r>
      </w:del>
      <w:r>
        <w:t xml:space="preserve"> (between</w:t>
      </w:r>
      <w:ins w:id="34" w:author="Derek Ogle" w:date="2021-02-14T17:56:00Z">
        <w:r w:rsidR="00767BBA">
          <w:t>-</w:t>
        </w:r>
      </w:ins>
      <w:r>
        <w:t xml:space="preserve"> or within</w:t>
      </w:r>
      <w:ins w:id="35" w:author="Derek Ogle" w:date="2021-02-14T17:56:00Z">
        <w:r w:rsidR="00767BBA">
          <w:t>-reader</w:t>
        </w:r>
      </w:ins>
      <w:r>
        <w:t>) on the relationship between the max</w:t>
      </w:r>
      <w:ins w:id="36" w:author="Derek Ogle" w:date="2021-02-14T17:57:00Z">
        <w:r w:rsidR="00767BBA">
          <w:t>imum</w:t>
        </w:r>
      </w:ins>
      <w:r>
        <w:t xml:space="preserve"> age of readings taken and the ACV value with data collected from over 400 p</w:t>
      </w:r>
      <w:ins w:id="37" w:author="Derek Ogle" w:date="2021-02-14T17:57:00Z">
        <w:r w:rsidR="00767BBA">
          <w:t>ublications</w:t>
        </w:r>
      </w:ins>
      <w:del w:id="38" w:author="Derek Ogle" w:date="2021-02-14T17:57:00Z">
        <w:r w:rsidDel="00767BBA">
          <w:delText>apers in the fisheries literature</w:delText>
        </w:r>
      </w:del>
      <w:r>
        <w:t xml:space="preserve"> spanning </w:t>
      </w:r>
      <w:ins w:id="39" w:author="Derek Ogle" w:date="2021-02-14T17:57:00Z">
        <w:r w:rsidR="00767BBA">
          <w:t>more than</w:t>
        </w:r>
      </w:ins>
      <w:del w:id="40" w:author="Derek Ogle" w:date="2021-02-14T17:57:00Z">
        <w:r w:rsidDel="00767BBA">
          <w:delText>over</w:delText>
        </w:r>
      </w:del>
      <w:r>
        <w:t xml:space="preserve"> 30</w:t>
      </w:r>
      <w:del w:id="41" w:author="Derek Ogle" w:date="2021-02-14T17:58:00Z">
        <w:r w:rsidDel="00767BBA">
          <w:delText>+</w:delText>
        </w:r>
      </w:del>
      <w:r>
        <w:t xml:space="preserve"> years. (IVR results will be summarized here)</w:t>
      </w:r>
    </w:p>
    <w:sectPr w:rsidR="00B16511" w:rsidSect="0049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AA"/>
    <w:rsid w:val="00497B01"/>
    <w:rsid w:val="00767BBA"/>
    <w:rsid w:val="00986BD8"/>
    <w:rsid w:val="00B876B9"/>
    <w:rsid w:val="00E6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16CB"/>
  <w15:chartTrackingRefBased/>
  <w15:docId w15:val="{1BE6C57F-5EFF-9848-A4D3-4C0DC5F1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5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gordyscott99@gmail.com</dc:creator>
  <cp:keywords/>
  <dc:description/>
  <cp:lastModifiedBy>Derek Ogle</cp:lastModifiedBy>
  <cp:revision>2</cp:revision>
  <dcterms:created xsi:type="dcterms:W3CDTF">2021-02-15T14:18:00Z</dcterms:created>
  <dcterms:modified xsi:type="dcterms:W3CDTF">2021-02-15T14:18:00Z</dcterms:modified>
</cp:coreProperties>
</file>